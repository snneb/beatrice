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0DD0" w:rsidRDefault="00CE76EB">
      <w:pPr>
        <w:pStyle w:val="normal0"/>
        <w:rPr>
          <w:sz w:val="28"/>
          <w:szCs w:val="28"/>
        </w:rPr>
      </w:pPr>
      <w:r>
        <w:rPr>
          <w:b/>
          <w:sz w:val="28"/>
          <w:szCs w:val="28"/>
        </w:rPr>
        <w:t>Instructions</w:t>
      </w:r>
    </w:p>
    <w:p w:rsidR="00A00DD0" w:rsidRDefault="00CE76EB">
      <w:pPr>
        <w:pStyle w:val="normal0"/>
        <w:numPr>
          <w:ilvl w:val="0"/>
          <w:numId w:val="1"/>
        </w:numPr>
        <w:pBdr>
          <w:top w:val="nil"/>
          <w:left w:val="nil"/>
          <w:bottom w:val="nil"/>
          <w:right w:val="nil"/>
          <w:between w:val="nil"/>
        </w:pBdr>
        <w:spacing w:after="0"/>
        <w:rPr>
          <w:color w:val="000000"/>
        </w:rPr>
      </w:pPr>
      <w:r>
        <w:rPr>
          <w:color w:val="000000"/>
        </w:rPr>
        <w:t>Below you will find three reviews related to insurance companies and credit cards.  Your goal is to make grammatical corrections so that the content is more useful to the average reader.</w:t>
      </w:r>
    </w:p>
    <w:p w:rsidR="00A00DD0" w:rsidRDefault="00CE76EB">
      <w:pPr>
        <w:pStyle w:val="normal0"/>
        <w:numPr>
          <w:ilvl w:val="0"/>
          <w:numId w:val="1"/>
        </w:numPr>
        <w:pBdr>
          <w:top w:val="nil"/>
          <w:left w:val="nil"/>
          <w:bottom w:val="nil"/>
          <w:right w:val="nil"/>
          <w:between w:val="nil"/>
        </w:pBdr>
        <w:spacing w:after="0"/>
        <w:rPr>
          <w:color w:val="000000"/>
        </w:rPr>
      </w:pPr>
      <w:r>
        <w:rPr>
          <w:color w:val="000000"/>
        </w:rPr>
        <w:t>Make sure to correct every grammatical mistake present in the post, but try to make as few changes as possible.</w:t>
      </w:r>
    </w:p>
    <w:p w:rsidR="00A00DD0" w:rsidRDefault="00CE76EB">
      <w:pPr>
        <w:pStyle w:val="normal0"/>
        <w:numPr>
          <w:ilvl w:val="0"/>
          <w:numId w:val="1"/>
        </w:numPr>
        <w:pBdr>
          <w:top w:val="nil"/>
          <w:left w:val="nil"/>
          <w:bottom w:val="nil"/>
          <w:right w:val="nil"/>
          <w:between w:val="nil"/>
        </w:pBdr>
        <w:rPr>
          <w:color w:val="000000"/>
        </w:rPr>
      </w:pPr>
      <w:r>
        <w:rPr>
          <w:color w:val="000000"/>
        </w:rPr>
        <w:t>Use track changes for all of your corrections</w:t>
      </w:r>
    </w:p>
    <w:p w:rsidR="00A00DD0" w:rsidRDefault="00CE76EB">
      <w:pPr>
        <w:pStyle w:val="normal0"/>
      </w:pPr>
      <w:r>
        <w:rPr>
          <w:b/>
        </w:rPr>
        <w:t>Example:</w:t>
      </w:r>
    </w:p>
    <w:p w:rsidR="00A00DD0" w:rsidRDefault="00CE76EB">
      <w:pPr>
        <w:pStyle w:val="normal0"/>
      </w:pPr>
      <w:r>
        <w:t xml:space="preserve">I </w:t>
      </w:r>
      <w:proofErr w:type="gramStart"/>
      <w:r>
        <w:t>isn't</w:t>
      </w:r>
      <w:proofErr w:type="gramEnd"/>
      <w:r>
        <w:t xml:space="preserve"> happy for the service offered to me, when I had file an insurance claim.</w:t>
      </w:r>
    </w:p>
    <w:p w:rsidR="00A00DD0" w:rsidRDefault="00CE76EB">
      <w:pPr>
        <w:pStyle w:val="normal0"/>
      </w:pPr>
      <w:r>
        <w:rPr>
          <w:b/>
        </w:rPr>
        <w:t>After co</w:t>
      </w:r>
      <w:r>
        <w:rPr>
          <w:b/>
        </w:rPr>
        <w:t>rrections:</w:t>
      </w:r>
    </w:p>
    <w:p w:rsidR="00A00DD0" w:rsidRDefault="00CE76EB">
      <w:pPr>
        <w:pStyle w:val="normal0"/>
      </w:pPr>
      <w:r>
        <w:t xml:space="preserve">I </w:t>
      </w:r>
      <w:del w:id="0" w:author="RossGarner" w:date="2012-08-28T12:46:00Z">
        <w:r>
          <w:delText xml:space="preserve">isn't </w:delText>
        </w:r>
      </w:del>
      <w:ins w:id="1" w:author="RossGarner" w:date="2012-08-28T12:46:00Z">
        <w:r>
          <w:t xml:space="preserve">wasn’t </w:t>
        </w:r>
      </w:ins>
      <w:proofErr w:type="gramStart"/>
      <w:r>
        <w:t xml:space="preserve">happy  </w:t>
      </w:r>
      <w:proofErr w:type="gramEnd"/>
      <w:del w:id="2" w:author="RossGarner" w:date="2019-12-19T12:53:00Z">
        <w:r>
          <w:delText xml:space="preserve">for </w:delText>
        </w:r>
      </w:del>
      <w:ins w:id="3" w:author="RossGarner" w:date="2019-12-19T12:53:00Z">
        <w:r>
          <w:t xml:space="preserve">with </w:t>
        </w:r>
      </w:ins>
      <w:r>
        <w:t xml:space="preserve">the service offered to me, when I had </w:t>
      </w:r>
      <w:ins w:id="4" w:author="RossGarner" w:date="2019-12-19T12:53:00Z">
        <w:r>
          <w:t xml:space="preserve">to </w:t>
        </w:r>
      </w:ins>
      <w:r>
        <w:t>file an insurance claim.</w:t>
      </w:r>
    </w:p>
    <w:p w:rsidR="00A00DD0" w:rsidRDefault="00A00DD0">
      <w:pPr>
        <w:pStyle w:val="normal0"/>
      </w:pPr>
    </w:p>
    <w:p w:rsidR="00A00DD0" w:rsidRDefault="00CE76EB">
      <w:pPr>
        <w:pStyle w:val="normal0"/>
      </w:pPr>
      <w:proofErr w:type="spellStart"/>
      <w:r>
        <w:rPr>
          <w:b/>
        </w:rPr>
        <w:t>Wirtz</w:t>
      </w:r>
      <w:proofErr w:type="spellEnd"/>
      <w:r>
        <w:rPr>
          <w:b/>
        </w:rPr>
        <w:t xml:space="preserve"> Insurance Company Review</w:t>
      </w:r>
    </w:p>
    <w:p w:rsidR="00A00DD0" w:rsidRDefault="00CE76EB">
      <w:pPr>
        <w:pStyle w:val="normal0"/>
        <w:jc w:val="both"/>
      </w:pPr>
      <w:r>
        <w:t xml:space="preserve">I </w:t>
      </w:r>
      <w:del w:id="5" w:author="baby boo" w:date="2020-04-26T14:17:00Z">
        <w:r w:rsidDel="00CE76EB">
          <w:delText>done</w:delText>
        </w:r>
        <w:r w:rsidDel="00CE76EB">
          <w:delText xml:space="preserve"> </w:delText>
        </w:r>
      </w:del>
      <w:ins w:id="6" w:author="baby boo" w:date="2020-04-26T14:17:00Z">
        <w:r>
          <w:t xml:space="preserve">did </w:t>
        </w:r>
      </w:ins>
      <w:r>
        <w:t xml:space="preserve">business with </w:t>
      </w:r>
      <w:proofErr w:type="spellStart"/>
      <w:r>
        <w:t>Wirtz</w:t>
      </w:r>
      <w:proofErr w:type="spellEnd"/>
      <w:r>
        <w:t xml:space="preserve"> I</w:t>
      </w:r>
      <w:r>
        <w:t>n</w:t>
      </w:r>
      <w:r>
        <w:t xml:space="preserve">surance Company for a brief period of time and it was a disappointing experience </w:t>
      </w:r>
      <w:del w:id="7" w:author="baby boo" w:date="2020-04-26T14:18:00Z">
        <w:r w:rsidDel="00CE76EB">
          <w:delText>t</w:delText>
        </w:r>
        <w:r w:rsidDel="00CE76EB">
          <w:delText>o</w:delText>
        </w:r>
      </w:del>
      <w:ins w:id="8" w:author="baby boo" w:date="2020-04-26T14:18:00Z">
        <w:r>
          <w:t xml:space="preserve"> for me</w:t>
        </w:r>
      </w:ins>
      <w:r>
        <w:t xml:space="preserve"> </w:t>
      </w:r>
      <w:r>
        <w:t>bec</w:t>
      </w:r>
      <w:r>
        <w:t xml:space="preserve">ause I </w:t>
      </w:r>
      <w:del w:id="9" w:author="baby boo" w:date="2020-04-26T14:18:00Z">
        <w:r w:rsidDel="00CE76EB">
          <w:delText>h</w:delText>
        </w:r>
        <w:r w:rsidDel="00CE76EB">
          <w:delText>a</w:delText>
        </w:r>
        <w:r w:rsidDel="00CE76EB">
          <w:delText>d</w:delText>
        </w:r>
        <w:r w:rsidDel="00CE76EB">
          <w:delText xml:space="preserve"> </w:delText>
        </w:r>
        <w:r w:rsidDel="00CE76EB">
          <w:delText>b</w:delText>
        </w:r>
        <w:r w:rsidDel="00CE76EB">
          <w:delText>e</w:delText>
        </w:r>
        <w:r w:rsidDel="00CE76EB">
          <w:delText>e</w:delText>
        </w:r>
        <w:r w:rsidDel="00CE76EB">
          <w:delText>n</w:delText>
        </w:r>
      </w:del>
      <w:ins w:id="10" w:author="baby boo" w:date="2020-04-26T14:18:00Z">
        <w:r>
          <w:t xml:space="preserve"> </w:t>
        </w:r>
      </w:ins>
      <w:ins w:id="11" w:author="baby boo" w:date="2020-04-26T14:19:00Z">
        <w:r>
          <w:t>was</w:t>
        </w:r>
      </w:ins>
      <w:r>
        <w:t xml:space="preserve"> sent to them with an imminent recommendation.  There were several issues </w:t>
      </w:r>
      <w:del w:id="12" w:author="baby boo" w:date="2020-04-26T14:19:00Z">
        <w:r w:rsidDel="00CE76EB">
          <w:delText>o</w:delText>
        </w:r>
        <w:r w:rsidDel="00CE76EB">
          <w:delText>n</w:delText>
        </w:r>
        <w:r w:rsidDel="00CE76EB">
          <w:delText xml:space="preserve"> </w:delText>
        </w:r>
      </w:del>
      <w:ins w:id="13" w:author="baby boo" w:date="2020-04-26T14:19:00Z">
        <w:r>
          <w:t xml:space="preserve"> with </w:t>
        </w:r>
      </w:ins>
      <w:r>
        <w:t>regard</w:t>
      </w:r>
      <w:del w:id="14" w:author="baby boo" w:date="2020-04-26T14:19:00Z">
        <w:r w:rsidDel="00CE76EB">
          <w:delText>s</w:delText>
        </w:r>
      </w:del>
      <w:r>
        <w:t xml:space="preserve"> to customer service, along with many billing issues and I had </w:t>
      </w:r>
      <w:del w:id="15" w:author="baby boo" w:date="2020-04-26T14:20:00Z">
        <w:r w:rsidDel="00CE76EB">
          <w:delText>f</w:delText>
        </w:r>
        <w:r w:rsidDel="00CE76EB">
          <w:delText>o</w:delText>
        </w:r>
        <w:r w:rsidDel="00CE76EB">
          <w:delText>r</w:delText>
        </w:r>
      </w:del>
      <w:ins w:id="16" w:author="baby boo" w:date="2020-04-26T14:20:00Z">
        <w:r>
          <w:t xml:space="preserve"> to</w:t>
        </w:r>
      </w:ins>
      <w:r>
        <w:t xml:space="preserve"> deal with their bad customer service quite frequently.  The agents were always rude and se</w:t>
      </w:r>
      <w:r>
        <w:t>emed as thou they had other business to attend to</w:t>
      </w:r>
      <w:del w:id="17" w:author="baby boo" w:date="2020-04-26T14:20:00Z">
        <w:r w:rsidDel="00CE76EB">
          <w:delText>o</w:delText>
        </w:r>
      </w:del>
      <w:r>
        <w:t>. I was often put on hold and one time an agent even implied that I was mistaken, even though I had my bill in front of myself. These continues issues combined with other minor problems including things suc</w:t>
      </w:r>
      <w:r>
        <w:t>h as, inconvenient applications and hidden fees, simply made this company a nightmare for me to deal with.  This was such a waist of my time.</w:t>
      </w:r>
    </w:p>
    <w:p w:rsidR="00A00DD0" w:rsidRDefault="00A00DD0">
      <w:pPr>
        <w:pStyle w:val="normal0"/>
      </w:pPr>
    </w:p>
    <w:p w:rsidR="00A00DD0" w:rsidRDefault="00CE76EB">
      <w:pPr>
        <w:pStyle w:val="normal0"/>
      </w:pPr>
      <w:r>
        <w:rPr>
          <w:b/>
        </w:rPr>
        <w:t>Ashford Insurance Company Review</w:t>
      </w:r>
    </w:p>
    <w:p w:rsidR="00A00DD0" w:rsidRDefault="00CE76EB">
      <w:pPr>
        <w:pStyle w:val="normal0"/>
        <w:jc w:val="both"/>
      </w:pPr>
      <w:r>
        <w:t>This company is amazing! I was browsing their website and when I saw the premium</w:t>
      </w:r>
      <w:r>
        <w:t xml:space="preserve">, I lied down my laptop and started crying! It was half what I paid to the same coverage. Also, in top of all this, their customer support is phenomenal. </w:t>
      </w:r>
    </w:p>
    <w:p w:rsidR="00A00DD0" w:rsidRDefault="00A00DD0">
      <w:pPr>
        <w:pStyle w:val="normal0"/>
      </w:pPr>
    </w:p>
    <w:p w:rsidR="00A00DD0" w:rsidRDefault="00CE76EB">
      <w:pPr>
        <w:pStyle w:val="normal0"/>
      </w:pPr>
      <w:r>
        <w:rPr>
          <w:b/>
        </w:rPr>
        <w:t>Capital One Credit Card Review</w:t>
      </w:r>
    </w:p>
    <w:p w:rsidR="00A00DD0" w:rsidRDefault="00CE76EB">
      <w:pPr>
        <w:pStyle w:val="normal0"/>
        <w:jc w:val="both"/>
      </w:pPr>
      <w:r>
        <w:t>I recently got a job and was on the market for a credit card. The Cap</w:t>
      </w:r>
      <w:r>
        <w:t xml:space="preserve">itol One Credit Card caught my eye because it had something I wanted, that no other eligible card had. I used the card for gas money because it had amazing cash back on travel purchases. Moreover, they explained the terms good enough to make me understand </w:t>
      </w:r>
      <w:r>
        <w:t xml:space="preserve">everything I needed to know. Basically, it’s the credit card on dummies. </w:t>
      </w:r>
      <w:r>
        <w:lastRenderedPageBreak/>
        <w:t>I definitely recommend Capital One for anyone looking to get a no hassle straightforward credit card. From what I here they are definitely expanding and they deserve it!</w:t>
      </w:r>
    </w:p>
    <w:p w:rsidR="00A00DD0" w:rsidRDefault="00A00DD0">
      <w:pPr>
        <w:pStyle w:val="normal0"/>
        <w:jc w:val="both"/>
      </w:pPr>
    </w:p>
    <w:sectPr w:rsidR="00A00DD0" w:rsidSect="00A00DD0">
      <w:pgSz w:w="12240" w:h="15840"/>
      <w:pgMar w:top="1440" w:right="1440" w:bottom="1440" w:left="1440" w:header="720" w:footer="720" w:gutter="0"/>
      <w:pgNumType w:start="1"/>
      <w:cols w:space="708"/>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8746BF"/>
    <w:multiLevelType w:val="multilevel"/>
    <w:tmpl w:val="C666B66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hyphenationZone w:val="425"/>
  <w:characterSpacingControl w:val="doNotCompress"/>
  <w:compat/>
  <w:rsids>
    <w:rsidRoot w:val="00A00DD0"/>
    <w:rsid w:val="00A00DD0"/>
    <w:rsid w:val="00CE76EB"/>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A00DD0"/>
    <w:pPr>
      <w:keepNext/>
      <w:keepLines/>
      <w:spacing w:before="480" w:after="120"/>
      <w:outlineLvl w:val="0"/>
    </w:pPr>
    <w:rPr>
      <w:b/>
      <w:sz w:val="48"/>
      <w:szCs w:val="48"/>
    </w:rPr>
  </w:style>
  <w:style w:type="paragraph" w:styleId="Heading2">
    <w:name w:val="heading 2"/>
    <w:basedOn w:val="normal0"/>
    <w:next w:val="normal0"/>
    <w:rsid w:val="00A00DD0"/>
    <w:pPr>
      <w:keepNext/>
      <w:keepLines/>
      <w:spacing w:before="360" w:after="80"/>
      <w:outlineLvl w:val="1"/>
    </w:pPr>
    <w:rPr>
      <w:b/>
      <w:sz w:val="36"/>
      <w:szCs w:val="36"/>
    </w:rPr>
  </w:style>
  <w:style w:type="paragraph" w:styleId="Heading3">
    <w:name w:val="heading 3"/>
    <w:basedOn w:val="normal0"/>
    <w:next w:val="normal0"/>
    <w:rsid w:val="00A00DD0"/>
    <w:pPr>
      <w:keepNext/>
      <w:keepLines/>
      <w:spacing w:before="280" w:after="80"/>
      <w:outlineLvl w:val="2"/>
    </w:pPr>
    <w:rPr>
      <w:b/>
      <w:sz w:val="28"/>
      <w:szCs w:val="28"/>
    </w:rPr>
  </w:style>
  <w:style w:type="paragraph" w:styleId="Heading4">
    <w:name w:val="heading 4"/>
    <w:basedOn w:val="normal0"/>
    <w:next w:val="normal0"/>
    <w:rsid w:val="00A00DD0"/>
    <w:pPr>
      <w:keepNext/>
      <w:keepLines/>
      <w:spacing w:before="240" w:after="40"/>
      <w:outlineLvl w:val="3"/>
    </w:pPr>
    <w:rPr>
      <w:b/>
      <w:sz w:val="24"/>
      <w:szCs w:val="24"/>
    </w:rPr>
  </w:style>
  <w:style w:type="paragraph" w:styleId="Heading5">
    <w:name w:val="heading 5"/>
    <w:basedOn w:val="normal0"/>
    <w:next w:val="normal0"/>
    <w:rsid w:val="00A00DD0"/>
    <w:pPr>
      <w:keepNext/>
      <w:keepLines/>
      <w:spacing w:before="220" w:after="40"/>
      <w:outlineLvl w:val="4"/>
    </w:pPr>
    <w:rPr>
      <w:b/>
    </w:rPr>
  </w:style>
  <w:style w:type="paragraph" w:styleId="Heading6">
    <w:name w:val="heading 6"/>
    <w:basedOn w:val="normal0"/>
    <w:next w:val="normal0"/>
    <w:rsid w:val="00A00DD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00DD0"/>
  </w:style>
  <w:style w:type="paragraph" w:styleId="Title">
    <w:name w:val="Title"/>
    <w:basedOn w:val="normal0"/>
    <w:next w:val="normal0"/>
    <w:rsid w:val="00A00DD0"/>
    <w:pPr>
      <w:keepNext/>
      <w:keepLines/>
      <w:spacing w:before="480" w:after="120"/>
    </w:pPr>
    <w:rPr>
      <w:b/>
      <w:sz w:val="72"/>
      <w:szCs w:val="72"/>
    </w:rPr>
  </w:style>
  <w:style w:type="paragraph" w:styleId="Subtitle">
    <w:name w:val="Subtitle"/>
    <w:basedOn w:val="normal0"/>
    <w:next w:val="normal0"/>
    <w:rsid w:val="00A00DD0"/>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CE76EB"/>
    <w:pPr>
      <w:spacing w:after="0" w:line="240" w:lineRule="auto"/>
    </w:pPr>
  </w:style>
  <w:style w:type="paragraph" w:styleId="BalloonText">
    <w:name w:val="Balloon Text"/>
    <w:basedOn w:val="Normal"/>
    <w:link w:val="BalloonTextChar"/>
    <w:uiPriority w:val="99"/>
    <w:semiHidden/>
    <w:unhideWhenUsed/>
    <w:rsid w:val="00CE7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6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C5B377-4FAE-42B3-B802-10D8619E6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332</Words>
  <Characters>1928</Characters>
  <Application>Microsoft Office Word</Application>
  <DocSecurity>0</DocSecurity>
  <Lines>16</Lines>
  <Paragraphs>4</Paragraphs>
  <ScaleCrop>false</ScaleCrop>
  <Company/>
  <LinksUpToDate>false</LinksUpToDate>
  <CharactersWithSpaces>2256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baby boo</dc:creator>
  <cp:lastModifiedBy>baby boo</cp:lastModifiedBy>
  <cp:revision>2</cp:revision>
  <dcterms:created xsi:type="dcterms:W3CDTF">2020-04-26T11:22:00Z</dcterms:created>
  <dcterms:modified xsi:type="dcterms:W3CDTF">2020-04-26T11:22:00Z</dcterms:modified>
</cp:coreProperties>
</file>